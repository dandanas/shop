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9F2A" w14:textId="6F945453" w:rsidR="002C73B8" w:rsidRPr="002C73B8" w:rsidRDefault="00C324D5" w:rsidP="002C73B8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</w:p>
    <w:p w14:paraId="78994B96" w14:textId="5DF04994" w:rsidR="000B2180" w:rsidRDefault="00C324D5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背景介绍</w:t>
      </w:r>
    </w:p>
    <w:p w14:paraId="593B8267" w14:textId="77777777" w:rsidR="004961FC" w:rsidRDefault="004961FC" w:rsidP="004961F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现代科学技术的迅猛发展，计算机技术已经渗透到各个领域，成为各行各业不可缺少的工具，在进入互联网信息化的时代之后，网络的应用范围在不断扩大。有巨大的数据信息等待加工处理，这使得可以利用互联网对超市的商品信息进行管理。</w:t>
      </w:r>
    </w:p>
    <w:p w14:paraId="5B067E3C" w14:textId="4A446805" w:rsidR="004961FC" w:rsidRDefault="004961FC" w:rsidP="009274BE">
      <w:pPr>
        <w:pStyle w:val="HTML"/>
        <w:shd w:val="clear" w:color="auto" w:fill="FFFFFF"/>
        <w:tabs>
          <w:tab w:val="clear" w:pos="916"/>
        </w:tabs>
        <w:wordWrap w:val="0"/>
        <w:spacing w:line="450" w:lineRule="atLeast"/>
        <w:ind w:firstLineChars="200" w:firstLine="480"/>
        <w:rPr>
          <w:rFonts w:cs="Times New Roman"/>
        </w:rPr>
      </w:pPr>
      <w:r>
        <w:rPr>
          <w:rFonts w:hint="eastAsia"/>
        </w:rPr>
        <w:t>现在很多中大型的超市都有自己商品管理系统对商品进行统计，但是很多小型的超市并没有使用管理系统去管理商品，这就会造成</w:t>
      </w:r>
      <w:r>
        <w:rPr>
          <w:rFonts w:cs="Times New Roman"/>
        </w:rPr>
        <w:t>不能有效地管理每种商品，收款结算速度慢，容易出现营业差错，不宜进行商品调价，盘点效率低等</w:t>
      </w:r>
      <w:r>
        <w:rPr>
          <w:rFonts w:cs="Times New Roman" w:hint="eastAsia"/>
        </w:rPr>
        <w:t>问题。</w:t>
      </w:r>
      <w:r>
        <w:rPr>
          <w:rFonts w:cs="Times New Roman"/>
        </w:rPr>
        <w:t>而且在超市日常管理中，商品的进、销、存等决策以经验为主，缺乏实时分析功能，管理人员对及时传递资料的要求始终得不到满足</w:t>
      </w:r>
      <w:r>
        <w:rPr>
          <w:rFonts w:hint="eastAsia"/>
        </w:rPr>
        <w:t>。随着超市形态的高速发展，其经营管理也变得愈加复杂，日常所需要处理的数据量也逐渐增大，商业运转的中间环节也越来越多，原始的人工管理已无法应对这复杂的市场。</w:t>
      </w:r>
    </w:p>
    <w:p w14:paraId="2325B551" w14:textId="3D5769AC" w:rsidR="004961FC" w:rsidRDefault="004961FC" w:rsidP="004961FC">
      <w:pPr>
        <w:pStyle w:val="HTML"/>
        <w:shd w:val="clear" w:color="auto" w:fill="FFFFFF"/>
        <w:wordWrap w:val="0"/>
        <w:spacing w:line="450" w:lineRule="atLeast"/>
        <w:ind w:firstLineChars="200" w:firstLine="480"/>
        <w:rPr>
          <w:rFonts w:cs="Times New Roman"/>
        </w:rPr>
      </w:pPr>
      <w:r>
        <w:rPr>
          <w:rFonts w:hint="eastAsia"/>
        </w:rPr>
        <w:t>为了解决这个问题，我选择设计并完成一个小型超市商品管理系统，</w:t>
      </w:r>
      <w:r>
        <w:rPr>
          <w:rFonts w:cs="Times New Roman" w:hint="eastAsia"/>
        </w:rPr>
        <w:t>依靠现代化的计算机信息处理技术来管理超市，对超市的货物，销售等属性及时的进行统计、更新，从而实现有效的管理。</w:t>
      </w:r>
    </w:p>
    <w:p w14:paraId="6643A9D3" w14:textId="77777777" w:rsidR="004961FC" w:rsidRPr="004961FC" w:rsidRDefault="004961FC" w:rsidP="004961FC"/>
    <w:p w14:paraId="2BF5C443" w14:textId="6A8A7061" w:rsidR="000B2180" w:rsidRDefault="00C324D5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开发意义</w:t>
      </w:r>
    </w:p>
    <w:p w14:paraId="71E2A33E" w14:textId="77777777" w:rsidR="003C652B" w:rsidRDefault="003C652B" w:rsidP="003C652B">
      <w:pPr>
        <w:spacing w:line="360" w:lineRule="auto"/>
        <w:ind w:firstLineChars="200" w:firstLine="480"/>
        <w:rPr>
          <w:del w:id="0" w:author="lxhan" w:date="2020-03-12T15:30:00Z"/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在以往的小型超市中，多是以人工的方式进行商品出入库，利润计算，</w:t>
      </w:r>
    </w:p>
    <w:p w14:paraId="5C061F10" w14:textId="1E9D7A16" w:rsidR="003C652B" w:rsidRPr="003C652B" w:rsidRDefault="003C652B" w:rsidP="003C652B">
      <w:pPr>
        <w:ind w:firstLine="420"/>
      </w:pPr>
      <w:r>
        <w:rPr>
          <w:rFonts w:ascii="宋体" w:hAnsi="宋体" w:hint="eastAsia"/>
          <w:sz w:val="24"/>
        </w:rPr>
        <w:t>商品售出信息，库存盘点等。这样多的人工操作容易失误且需要核对，费时费力。超市商品管理系统可以对商品信息进行出入库管理、库存盘点、利润分析、商品售出分析等；可以提高超市的管理和运营效率，节省人力资源，提高员工操</w:t>
      </w:r>
      <w:r>
        <w:rPr>
          <w:rFonts w:ascii="宋体" w:hAnsi="宋体" w:hint="eastAsia"/>
          <w:sz w:val="24"/>
        </w:rPr>
        <w:lastRenderedPageBreak/>
        <w:t>作的正确性，省略人工核对的工作量；可以在采购上可以直接查看商品的销售状况，了解商品是畅销还是滞销，便于在采购时做出正确的决定。而且能更清楚地了解库存状况、毛利润、总利润等财务数据，从而更好地控制成本与费用。</w:t>
      </w:r>
    </w:p>
    <w:p w14:paraId="0E77011B" w14:textId="037A89EB" w:rsidR="000B2180" w:rsidRDefault="00C324D5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国内外研究现状</w:t>
      </w:r>
    </w:p>
    <w:p w14:paraId="06721638" w14:textId="7406BBA3" w:rsidR="000B2180" w:rsidRPr="003C652B" w:rsidRDefault="003C652B" w:rsidP="00E75C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由于超市管理在经济管理中占据着重要的位置，其计算机化在发达国家已经达到了相当高的水品。我国在全面范围内推广计算机在管理中的应用，是在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年代末开始的，虽然起步较晚，但是发展却比较快，特别是微型计算机的出现和普及为信息处理提供了物美价廉的手段，对于推动我国信息处理的现代化起了重要的作用。</w:t>
      </w:r>
    </w:p>
    <w:p w14:paraId="61CB18AA" w14:textId="2AE2D7B2" w:rsidR="000B2180" w:rsidRDefault="00C324D5">
      <w:pPr>
        <w:pStyle w:val="1"/>
        <w:numPr>
          <w:ilvl w:val="0"/>
          <w:numId w:val="1"/>
        </w:numPr>
      </w:pPr>
      <w:r>
        <w:rPr>
          <w:rFonts w:hint="eastAsia"/>
        </w:rPr>
        <w:t>系统应用的关键技术</w:t>
      </w:r>
    </w:p>
    <w:p w14:paraId="6477BEC3" w14:textId="7AC46C80" w:rsidR="006D1A74" w:rsidRDefault="00A44472" w:rsidP="006D1A74">
      <w:pPr>
        <w:ind w:left="420" w:firstLine="420"/>
        <w:rPr>
          <w:rFonts w:ascii="宋体" w:hAnsi="宋体"/>
          <w:sz w:val="24"/>
        </w:rPr>
      </w:pPr>
      <w:r w:rsidRPr="003A2217">
        <w:rPr>
          <w:rFonts w:ascii="宋体" w:hAnsi="宋体" w:hint="eastAsia"/>
          <w:sz w:val="24"/>
        </w:rPr>
        <w:t>本系统采用前后端分离</w:t>
      </w:r>
      <w:r w:rsidR="003A2217" w:rsidRPr="003A2217">
        <w:rPr>
          <w:rFonts w:ascii="宋体" w:hAnsi="宋体" w:hint="eastAsia"/>
          <w:sz w:val="24"/>
        </w:rPr>
        <w:t>架构，以</w:t>
      </w:r>
      <w:r w:rsidR="003A2217" w:rsidRPr="003A2217">
        <w:rPr>
          <w:rFonts w:ascii="宋体" w:hAnsi="宋体" w:hint="eastAsia"/>
          <w:sz w:val="24"/>
        </w:rPr>
        <w:t>Spring</w:t>
      </w:r>
      <w:r w:rsidR="00544E1F">
        <w:rPr>
          <w:rFonts w:ascii="宋体" w:hAnsi="宋体"/>
          <w:sz w:val="24"/>
        </w:rPr>
        <w:t xml:space="preserve"> </w:t>
      </w:r>
      <w:r w:rsidR="003A2217" w:rsidRPr="003A2217">
        <w:rPr>
          <w:rFonts w:ascii="宋体" w:hAnsi="宋体" w:hint="eastAsia"/>
          <w:sz w:val="24"/>
        </w:rPr>
        <w:t>Boot</w:t>
      </w:r>
      <w:r w:rsidR="003A2217" w:rsidRPr="003A2217">
        <w:rPr>
          <w:rFonts w:ascii="宋体" w:hAnsi="宋体" w:hint="eastAsia"/>
          <w:sz w:val="24"/>
        </w:rPr>
        <w:t>作为后端框架，</w:t>
      </w:r>
      <w:r w:rsidR="003A2217" w:rsidRPr="003A2217">
        <w:rPr>
          <w:rFonts w:ascii="宋体" w:hAnsi="宋体" w:hint="eastAsia"/>
          <w:sz w:val="24"/>
        </w:rPr>
        <w:t>Vue</w:t>
      </w:r>
      <w:r w:rsidR="003A2217" w:rsidRPr="003A2217">
        <w:rPr>
          <w:rFonts w:ascii="宋体" w:hAnsi="宋体" w:hint="eastAsia"/>
          <w:sz w:val="24"/>
        </w:rPr>
        <w:t>为前端框架，采用</w:t>
      </w:r>
      <w:r w:rsidR="003A2217" w:rsidRPr="003A2217">
        <w:rPr>
          <w:rFonts w:ascii="宋体" w:hAnsi="宋体" w:hint="eastAsia"/>
          <w:sz w:val="24"/>
        </w:rPr>
        <w:t>M</w:t>
      </w:r>
      <w:r w:rsidR="003A2217" w:rsidRPr="003A2217">
        <w:rPr>
          <w:rFonts w:ascii="宋体" w:hAnsi="宋体"/>
          <w:sz w:val="24"/>
        </w:rPr>
        <w:t>ySQL</w:t>
      </w:r>
      <w:r w:rsidR="003A2217" w:rsidRPr="003A2217">
        <w:rPr>
          <w:rFonts w:ascii="宋体" w:hAnsi="宋体" w:hint="eastAsia"/>
          <w:sz w:val="24"/>
        </w:rPr>
        <w:t>数据库</w:t>
      </w:r>
      <w:r w:rsidR="003A2217">
        <w:rPr>
          <w:rFonts w:ascii="宋体" w:hAnsi="宋体" w:hint="eastAsia"/>
          <w:sz w:val="24"/>
        </w:rPr>
        <w:t>。前端通过</w:t>
      </w:r>
      <w:r w:rsidR="003A2217">
        <w:rPr>
          <w:rFonts w:ascii="宋体" w:hAnsi="宋体" w:hint="eastAsia"/>
          <w:sz w:val="24"/>
        </w:rPr>
        <w:t>axios</w:t>
      </w:r>
      <w:r w:rsidR="003A2217">
        <w:rPr>
          <w:rFonts w:ascii="宋体" w:hAnsi="宋体" w:hint="eastAsia"/>
          <w:sz w:val="24"/>
        </w:rPr>
        <w:t>向后端发送请求，后端</w:t>
      </w:r>
      <w:r w:rsidR="00DC2E5A">
        <w:rPr>
          <w:rFonts w:ascii="宋体" w:hAnsi="宋体" w:hint="eastAsia"/>
          <w:sz w:val="24"/>
        </w:rPr>
        <w:t>接受并处理</w:t>
      </w:r>
      <w:r w:rsidR="003A2217">
        <w:rPr>
          <w:rFonts w:ascii="宋体" w:hAnsi="宋体" w:hint="eastAsia"/>
          <w:sz w:val="24"/>
        </w:rPr>
        <w:t>请求后返回</w:t>
      </w:r>
      <w:r w:rsidR="00DC2E5A">
        <w:rPr>
          <w:rFonts w:ascii="宋体" w:hAnsi="宋体" w:hint="eastAsia"/>
          <w:sz w:val="24"/>
        </w:rPr>
        <w:t>JSON</w:t>
      </w:r>
      <w:r w:rsidR="003A2217">
        <w:rPr>
          <w:rFonts w:ascii="宋体" w:hAnsi="宋体" w:hint="eastAsia"/>
          <w:sz w:val="24"/>
        </w:rPr>
        <w:t>数据</w:t>
      </w:r>
      <w:r w:rsidR="00DC2E5A">
        <w:rPr>
          <w:rFonts w:ascii="宋体" w:hAnsi="宋体" w:hint="eastAsia"/>
          <w:sz w:val="24"/>
        </w:rPr>
        <w:t>，前端</w:t>
      </w:r>
      <w:r w:rsidR="008D2772">
        <w:rPr>
          <w:rFonts w:ascii="宋体" w:hAnsi="宋体" w:hint="eastAsia"/>
          <w:sz w:val="24"/>
        </w:rPr>
        <w:t>发现</w:t>
      </w:r>
      <w:r w:rsidR="00DC2E5A">
        <w:rPr>
          <w:rFonts w:ascii="宋体" w:hAnsi="宋体" w:hint="eastAsia"/>
          <w:sz w:val="24"/>
        </w:rPr>
        <w:t>数据</w:t>
      </w:r>
      <w:r w:rsidR="008D2772">
        <w:rPr>
          <w:rFonts w:ascii="宋体" w:hAnsi="宋体" w:hint="eastAsia"/>
          <w:sz w:val="24"/>
        </w:rPr>
        <w:t>被修改后对</w:t>
      </w:r>
      <w:r w:rsidR="008D2772">
        <w:rPr>
          <w:rFonts w:ascii="宋体" w:hAnsi="宋体" w:hint="eastAsia"/>
          <w:sz w:val="24"/>
        </w:rPr>
        <w:t>DOM</w:t>
      </w:r>
      <w:r w:rsidR="008D2772">
        <w:rPr>
          <w:rFonts w:ascii="宋体" w:hAnsi="宋体" w:hint="eastAsia"/>
          <w:sz w:val="24"/>
        </w:rPr>
        <w:t>进行重新</w:t>
      </w:r>
      <w:r w:rsidR="00DC2E5A">
        <w:rPr>
          <w:rFonts w:ascii="宋体" w:hAnsi="宋体" w:hint="eastAsia"/>
          <w:sz w:val="24"/>
        </w:rPr>
        <w:t>渲染。</w:t>
      </w:r>
      <w:r w:rsidR="006D1A74">
        <w:rPr>
          <w:rFonts w:ascii="宋体" w:hAnsi="宋体" w:hint="eastAsia"/>
          <w:sz w:val="24"/>
        </w:rPr>
        <w:t>下面</w:t>
      </w:r>
      <w:r w:rsidR="00B81D5F">
        <w:rPr>
          <w:rFonts w:ascii="宋体" w:hAnsi="宋体" w:hint="eastAsia"/>
          <w:sz w:val="24"/>
        </w:rPr>
        <w:t>将简单</w:t>
      </w:r>
      <w:r w:rsidR="006D1A74">
        <w:rPr>
          <w:rFonts w:ascii="宋体" w:hAnsi="宋体" w:hint="eastAsia"/>
          <w:sz w:val="24"/>
        </w:rPr>
        <w:t>介绍一下本系统所用到的技术。</w:t>
      </w:r>
    </w:p>
    <w:p w14:paraId="1897C372" w14:textId="783A0FD7" w:rsidR="006D1A74" w:rsidRDefault="00C324D5" w:rsidP="00A2091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</w:p>
    <w:p w14:paraId="2C6FDBA5" w14:textId="047E7F17" w:rsidR="006C76DD" w:rsidRPr="007941F3" w:rsidRDefault="007941F3" w:rsidP="00C72507">
      <w:pPr>
        <w:ind w:left="420" w:firstLineChars="200" w:firstLine="480"/>
        <w:rPr>
          <w:rFonts w:ascii="宋体" w:hAnsi="宋体"/>
          <w:sz w:val="24"/>
        </w:rPr>
      </w:pPr>
      <w:r w:rsidRPr="007941F3">
        <w:rPr>
          <w:rFonts w:ascii="宋体" w:hAnsi="宋体"/>
          <w:sz w:val="24"/>
        </w:rPr>
        <w:t>Spring Boot</w:t>
      </w:r>
      <w:r w:rsidRPr="007941F3">
        <w:rPr>
          <w:rFonts w:ascii="宋体" w:hAnsi="宋体"/>
          <w:sz w:val="24"/>
        </w:rPr>
        <w:t>是由</w:t>
      </w:r>
      <w:r w:rsidRPr="007941F3">
        <w:rPr>
          <w:rFonts w:ascii="宋体" w:hAnsi="宋体"/>
          <w:sz w:val="24"/>
        </w:rPr>
        <w:t>Pivotal</w:t>
      </w:r>
      <w:r w:rsidRPr="007941F3">
        <w:rPr>
          <w:rFonts w:ascii="宋体" w:hAnsi="宋体"/>
          <w:sz w:val="24"/>
        </w:rPr>
        <w:t>团队提供的全新框架，其设计目的是用来简化新</w:t>
      </w:r>
      <w:r w:rsidRPr="007941F3">
        <w:rPr>
          <w:rFonts w:ascii="宋体" w:hAnsi="宋体"/>
          <w:sz w:val="24"/>
        </w:rPr>
        <w:t>Spring</w:t>
      </w:r>
      <w:r w:rsidRPr="007941F3">
        <w:rPr>
          <w:rFonts w:ascii="宋体" w:hAnsi="宋体"/>
          <w:sz w:val="24"/>
        </w:rPr>
        <w:t>应用的初始搭建以及开发过程。该框架</w:t>
      </w:r>
      <w:r w:rsidR="005145F6">
        <w:rPr>
          <w:rFonts w:ascii="宋体" w:hAnsi="宋体" w:hint="eastAsia"/>
          <w:sz w:val="24"/>
        </w:rPr>
        <w:t>采用</w:t>
      </w:r>
      <w:r w:rsidR="00D15001">
        <w:rPr>
          <w:rFonts w:ascii="宋体" w:hAnsi="宋体" w:hint="eastAsia"/>
          <w:sz w:val="24"/>
        </w:rPr>
        <w:t>约定大于配置</w:t>
      </w:r>
      <w:r w:rsidR="005145F6">
        <w:rPr>
          <w:rFonts w:ascii="宋体" w:hAnsi="宋体" w:hint="eastAsia"/>
          <w:sz w:val="24"/>
        </w:rPr>
        <w:t>的方式，大量减少了配置文件的使用</w:t>
      </w:r>
      <w:r w:rsidR="0067110A">
        <w:rPr>
          <w:rFonts w:ascii="宋体" w:hAnsi="宋体" w:hint="eastAsia"/>
          <w:sz w:val="24"/>
        </w:rPr>
        <w:t>。</w:t>
      </w:r>
      <w:r w:rsidR="006336A6">
        <w:rPr>
          <w:rFonts w:ascii="宋体" w:hAnsi="宋体" w:hint="eastAsia"/>
          <w:sz w:val="24"/>
        </w:rPr>
        <w:t>Spring</w:t>
      </w:r>
      <w:r w:rsidR="006336A6">
        <w:rPr>
          <w:rFonts w:ascii="宋体" w:hAnsi="宋体"/>
          <w:sz w:val="24"/>
        </w:rPr>
        <w:t xml:space="preserve"> </w:t>
      </w:r>
      <w:r w:rsidR="006336A6">
        <w:rPr>
          <w:rFonts w:ascii="宋体" w:hAnsi="宋体" w:hint="eastAsia"/>
          <w:sz w:val="24"/>
        </w:rPr>
        <w:t>Boot</w:t>
      </w:r>
      <w:r w:rsidR="00A53097">
        <w:rPr>
          <w:rFonts w:ascii="宋体" w:hAnsi="宋体" w:hint="eastAsia"/>
          <w:sz w:val="24"/>
        </w:rPr>
        <w:t>创建独立的</w:t>
      </w:r>
      <w:r w:rsidR="00A53097">
        <w:rPr>
          <w:rFonts w:ascii="宋体" w:hAnsi="宋体" w:hint="eastAsia"/>
          <w:sz w:val="24"/>
        </w:rPr>
        <w:t>Spring</w:t>
      </w:r>
      <w:r w:rsidR="00A53097">
        <w:rPr>
          <w:rFonts w:ascii="宋体" w:hAnsi="宋体" w:hint="eastAsia"/>
          <w:sz w:val="24"/>
        </w:rPr>
        <w:t>应用程序</w:t>
      </w:r>
      <w:r w:rsidR="00146B98">
        <w:rPr>
          <w:rFonts w:ascii="宋体" w:hAnsi="宋体" w:hint="eastAsia"/>
          <w:sz w:val="24"/>
        </w:rPr>
        <w:t>、</w:t>
      </w:r>
      <w:r w:rsidR="006336A6">
        <w:rPr>
          <w:rFonts w:ascii="宋体" w:hAnsi="宋体" w:hint="eastAsia"/>
          <w:sz w:val="24"/>
        </w:rPr>
        <w:t>直接嵌入</w:t>
      </w:r>
      <w:r w:rsidR="006336A6">
        <w:rPr>
          <w:rFonts w:ascii="宋体" w:hAnsi="宋体" w:hint="eastAsia"/>
          <w:sz w:val="24"/>
        </w:rPr>
        <w:t>Tom</w:t>
      </w:r>
      <w:r w:rsidR="00AC5B91">
        <w:rPr>
          <w:rFonts w:ascii="宋体" w:hAnsi="宋体"/>
          <w:sz w:val="24"/>
        </w:rPr>
        <w:tab/>
      </w:r>
      <w:r w:rsidR="006336A6">
        <w:rPr>
          <w:rFonts w:ascii="宋体" w:hAnsi="宋体" w:hint="eastAsia"/>
          <w:sz w:val="24"/>
        </w:rPr>
        <w:t>cat</w:t>
      </w:r>
      <w:r w:rsidR="006336A6">
        <w:rPr>
          <w:rFonts w:ascii="宋体" w:hAnsi="宋体" w:hint="eastAsia"/>
          <w:sz w:val="24"/>
        </w:rPr>
        <w:t>，</w:t>
      </w:r>
      <w:r w:rsidR="006336A6">
        <w:rPr>
          <w:rFonts w:ascii="宋体" w:hAnsi="宋体" w:hint="eastAsia"/>
          <w:sz w:val="24"/>
        </w:rPr>
        <w:t>Jetty</w:t>
      </w:r>
      <w:r w:rsidR="006336A6">
        <w:rPr>
          <w:rFonts w:ascii="宋体" w:hAnsi="宋体" w:hint="eastAsia"/>
          <w:sz w:val="24"/>
        </w:rPr>
        <w:t>或</w:t>
      </w:r>
      <w:r w:rsidR="006336A6">
        <w:rPr>
          <w:rFonts w:ascii="宋体" w:hAnsi="宋体" w:hint="eastAsia"/>
          <w:sz w:val="24"/>
        </w:rPr>
        <w:t>Undertow</w:t>
      </w:r>
      <w:r w:rsidR="006336A6">
        <w:rPr>
          <w:rFonts w:ascii="宋体" w:hAnsi="宋体" w:hint="eastAsia"/>
          <w:sz w:val="24"/>
        </w:rPr>
        <w:t>、尽可能自动配置</w:t>
      </w:r>
      <w:r w:rsidR="006336A6">
        <w:rPr>
          <w:rFonts w:ascii="宋体" w:hAnsi="宋体" w:hint="eastAsia"/>
          <w:sz w:val="24"/>
        </w:rPr>
        <w:t>S</w:t>
      </w:r>
      <w:r w:rsidR="006336A6">
        <w:rPr>
          <w:rFonts w:ascii="宋体" w:hAnsi="宋体"/>
          <w:sz w:val="24"/>
        </w:rPr>
        <w:t>p</w:t>
      </w:r>
      <w:r w:rsidR="006336A6">
        <w:rPr>
          <w:rFonts w:ascii="宋体" w:hAnsi="宋体" w:hint="eastAsia"/>
          <w:sz w:val="24"/>
        </w:rPr>
        <w:t>ring</w:t>
      </w:r>
      <w:r w:rsidR="006336A6">
        <w:rPr>
          <w:rFonts w:ascii="宋体" w:hAnsi="宋体" w:hint="eastAsia"/>
          <w:sz w:val="24"/>
        </w:rPr>
        <w:t>与第</w:t>
      </w:r>
      <w:r w:rsidR="006336A6">
        <w:rPr>
          <w:rFonts w:ascii="宋体" w:hAnsi="宋体" w:hint="eastAsia"/>
          <w:sz w:val="24"/>
        </w:rPr>
        <w:lastRenderedPageBreak/>
        <w:t>三方库</w:t>
      </w:r>
      <w:r w:rsidR="00146B98">
        <w:rPr>
          <w:rFonts w:ascii="宋体" w:hAnsi="宋体" w:hint="eastAsia"/>
          <w:sz w:val="24"/>
        </w:rPr>
        <w:t>、</w:t>
      </w:r>
      <w:r w:rsidR="006336A6" w:rsidRPr="00055E1D">
        <w:rPr>
          <w:rFonts w:ascii="宋体" w:hAnsi="宋体"/>
          <w:sz w:val="24"/>
        </w:rPr>
        <w:t>提供可用于生产的功能，例如指标，运行状况检查和外部化配置</w:t>
      </w:r>
      <w:r w:rsidR="00146B98" w:rsidRPr="00055E1D">
        <w:rPr>
          <w:rFonts w:ascii="宋体" w:hAnsi="宋体" w:hint="eastAsia"/>
          <w:sz w:val="24"/>
        </w:rPr>
        <w:t>、</w:t>
      </w:r>
      <w:r w:rsidR="006336A6" w:rsidRPr="00055E1D">
        <w:rPr>
          <w:rFonts w:ascii="宋体" w:hAnsi="宋体" w:hint="eastAsia"/>
          <w:sz w:val="24"/>
        </w:rPr>
        <w:t>完全没有代码生成，也不需要</w:t>
      </w:r>
      <w:r w:rsidR="006336A6" w:rsidRPr="00055E1D">
        <w:rPr>
          <w:rFonts w:ascii="宋体" w:hAnsi="宋体" w:hint="eastAsia"/>
          <w:sz w:val="24"/>
        </w:rPr>
        <w:t>XML</w:t>
      </w:r>
      <w:r w:rsidR="006336A6" w:rsidRPr="00055E1D">
        <w:rPr>
          <w:rFonts w:ascii="宋体" w:hAnsi="宋体" w:hint="eastAsia"/>
          <w:sz w:val="24"/>
        </w:rPr>
        <w:t>配置。</w:t>
      </w:r>
      <w:r w:rsidR="00860EAA" w:rsidRPr="00055E1D">
        <w:rPr>
          <w:rFonts w:ascii="宋体" w:hAnsi="宋体" w:hint="eastAsia"/>
          <w:sz w:val="24"/>
        </w:rPr>
        <w:t>能较容易地整合主流框架像</w:t>
      </w:r>
      <w:r w:rsidR="00860EAA" w:rsidRPr="00055E1D">
        <w:rPr>
          <w:rFonts w:ascii="宋体" w:hAnsi="宋体" w:hint="eastAsia"/>
          <w:sz w:val="24"/>
        </w:rPr>
        <w:t>Mybatis</w:t>
      </w:r>
      <w:r w:rsidR="00860EAA" w:rsidRPr="00055E1D">
        <w:rPr>
          <w:rFonts w:ascii="宋体" w:hAnsi="宋体" w:hint="eastAsia"/>
          <w:sz w:val="24"/>
        </w:rPr>
        <w:t>、</w:t>
      </w:r>
      <w:r w:rsidR="00860EAA" w:rsidRPr="00055E1D">
        <w:rPr>
          <w:rFonts w:ascii="宋体" w:hAnsi="宋体" w:hint="eastAsia"/>
          <w:sz w:val="24"/>
        </w:rPr>
        <w:t>R</w:t>
      </w:r>
      <w:r w:rsidR="00860EAA" w:rsidRPr="00055E1D">
        <w:rPr>
          <w:rFonts w:ascii="宋体" w:hAnsi="宋体"/>
          <w:sz w:val="24"/>
        </w:rPr>
        <w:t>edis</w:t>
      </w:r>
      <w:r w:rsidR="00860EAA" w:rsidRPr="00055E1D">
        <w:rPr>
          <w:rFonts w:ascii="宋体" w:hAnsi="宋体" w:hint="eastAsia"/>
          <w:sz w:val="24"/>
        </w:rPr>
        <w:t>等。</w:t>
      </w:r>
      <w:r w:rsidR="00C135C6" w:rsidRPr="00055E1D">
        <w:rPr>
          <w:rFonts w:ascii="宋体" w:hAnsi="宋体" w:hint="eastAsia"/>
          <w:sz w:val="24"/>
        </w:rPr>
        <w:t>以</w:t>
      </w:r>
      <w:r w:rsidR="00C135C6" w:rsidRPr="00055E1D">
        <w:rPr>
          <w:rFonts w:ascii="宋体" w:hAnsi="宋体" w:hint="eastAsia"/>
          <w:sz w:val="24"/>
        </w:rPr>
        <w:t>Spring</w:t>
      </w:r>
      <w:r w:rsidR="00F5150A" w:rsidRPr="00055E1D">
        <w:rPr>
          <w:rFonts w:ascii="宋体" w:hAnsi="宋体"/>
          <w:sz w:val="24"/>
        </w:rPr>
        <w:t xml:space="preserve"> </w:t>
      </w:r>
      <w:r w:rsidR="00C135C6" w:rsidRPr="00055E1D">
        <w:rPr>
          <w:rFonts w:ascii="宋体" w:hAnsi="宋体" w:hint="eastAsia"/>
          <w:sz w:val="24"/>
        </w:rPr>
        <w:t>Boot</w:t>
      </w:r>
      <w:r w:rsidR="00C135C6" w:rsidRPr="00055E1D">
        <w:rPr>
          <w:rFonts w:ascii="宋体" w:hAnsi="宋体" w:hint="eastAsia"/>
          <w:sz w:val="24"/>
        </w:rPr>
        <w:t>写</w:t>
      </w:r>
      <w:r w:rsidR="00C135C6" w:rsidRPr="00055E1D">
        <w:rPr>
          <w:rFonts w:ascii="宋体" w:hAnsi="宋体" w:hint="eastAsia"/>
          <w:sz w:val="24"/>
        </w:rPr>
        <w:t>Restful</w:t>
      </w:r>
      <w:r w:rsidR="00971311">
        <w:rPr>
          <w:rFonts w:ascii="宋体" w:hAnsi="宋体" w:hint="eastAsia"/>
          <w:sz w:val="24"/>
        </w:rPr>
        <w:t>风格</w:t>
      </w:r>
      <w:r w:rsidR="00C135C6" w:rsidRPr="00055E1D">
        <w:rPr>
          <w:rFonts w:ascii="宋体" w:hAnsi="宋体" w:hint="eastAsia"/>
          <w:sz w:val="24"/>
        </w:rPr>
        <w:t>接口供前端调用。</w:t>
      </w:r>
    </w:p>
    <w:p w14:paraId="63AE56AC" w14:textId="30389728" w:rsidR="00F919E9" w:rsidRDefault="00696879" w:rsidP="000709F4">
      <w:pPr>
        <w:pStyle w:val="2"/>
        <w:numPr>
          <w:ilvl w:val="1"/>
          <w:numId w:val="1"/>
        </w:numPr>
      </w:pPr>
      <w:r>
        <w:t xml:space="preserve"> </w:t>
      </w:r>
      <w:r w:rsidR="00C324D5">
        <w:rPr>
          <w:rFonts w:hint="eastAsia"/>
        </w:rPr>
        <w:t>Vue</w:t>
      </w:r>
      <w:r w:rsidR="00F919E9" w:rsidRPr="00F919E9">
        <w:rPr>
          <w:rFonts w:hint="eastAsia"/>
        </w:rPr>
        <w:t xml:space="preserve"> </w:t>
      </w:r>
    </w:p>
    <w:p w14:paraId="27E87C8D" w14:textId="2392D0CA" w:rsidR="00AC5B91" w:rsidRDefault="009F43E0" w:rsidP="00AC5B91">
      <w:pPr>
        <w:widowControl/>
        <w:ind w:left="360" w:firstLine="360"/>
        <w:jc w:val="left"/>
        <w:rPr>
          <w:rFonts w:ascii="宋体" w:hAnsi="宋体"/>
          <w:sz w:val="24"/>
        </w:rPr>
      </w:pPr>
      <w:r w:rsidRPr="00360527">
        <w:rPr>
          <w:rFonts w:ascii="宋体" w:hAnsi="宋体" w:hint="eastAsia"/>
          <w:sz w:val="24"/>
        </w:rPr>
        <w:t>Vue</w:t>
      </w:r>
      <w:r w:rsidRPr="00360527">
        <w:rPr>
          <w:rFonts w:ascii="宋体" w:hAnsi="宋体"/>
          <w:sz w:val="24"/>
        </w:rPr>
        <w:t xml:space="preserve"> </w:t>
      </w:r>
      <w:r w:rsidRPr="00360527">
        <w:rPr>
          <w:rFonts w:ascii="宋体" w:hAnsi="宋体" w:hint="eastAsia"/>
          <w:sz w:val="24"/>
        </w:rPr>
        <w:t>是</w:t>
      </w:r>
      <w:r w:rsidR="00B02847" w:rsidRPr="00360527">
        <w:rPr>
          <w:rFonts w:ascii="宋体" w:hAnsi="宋体" w:hint="eastAsia"/>
          <w:sz w:val="24"/>
        </w:rPr>
        <w:t>一套基于</w:t>
      </w:r>
      <w:r w:rsidR="00B02847" w:rsidRPr="00360527">
        <w:rPr>
          <w:rFonts w:ascii="宋体" w:hAnsi="宋体" w:hint="eastAsia"/>
          <w:sz w:val="24"/>
        </w:rPr>
        <w:t>VMMV</w:t>
      </w:r>
      <w:r w:rsidR="00B02847" w:rsidRPr="00360527">
        <w:rPr>
          <w:rFonts w:ascii="宋体" w:hAnsi="宋体" w:hint="eastAsia"/>
          <w:sz w:val="24"/>
        </w:rPr>
        <w:t>（</w:t>
      </w:r>
      <w:r w:rsidR="00B02847" w:rsidRPr="00360527">
        <w:rPr>
          <w:rFonts w:ascii="宋体" w:hAnsi="宋体"/>
          <w:sz w:val="24"/>
        </w:rPr>
        <w:t>Model-View-ViewModel</w:t>
      </w:r>
      <w:r w:rsidR="00B02847" w:rsidRPr="00360527">
        <w:rPr>
          <w:rFonts w:ascii="宋体" w:hAnsi="宋体" w:hint="eastAsia"/>
          <w:sz w:val="24"/>
        </w:rPr>
        <w:t>）模型的用于构建用户界面的渐进式框架。所谓</w:t>
      </w:r>
      <w:r w:rsidR="00B02847" w:rsidRPr="00360527">
        <w:rPr>
          <w:rFonts w:ascii="宋体" w:hAnsi="宋体" w:hint="eastAsia"/>
          <w:sz w:val="24"/>
        </w:rPr>
        <w:t>MVVM</w:t>
      </w:r>
      <w:r w:rsidR="00B02847" w:rsidRPr="00360527">
        <w:rPr>
          <w:rFonts w:ascii="宋体" w:hAnsi="宋体" w:hint="eastAsia"/>
          <w:sz w:val="24"/>
        </w:rPr>
        <w:t>就是由</w:t>
      </w:r>
      <w:r w:rsidR="00B02847" w:rsidRPr="00360527">
        <w:rPr>
          <w:rFonts w:ascii="宋体" w:hAnsi="宋体" w:hint="eastAsia"/>
          <w:sz w:val="24"/>
        </w:rPr>
        <w:t>Model</w:t>
      </w:r>
      <w:r w:rsidR="00B02847" w:rsidRPr="00360527">
        <w:rPr>
          <w:rFonts w:ascii="宋体" w:hAnsi="宋体" w:hint="eastAsia"/>
          <w:sz w:val="24"/>
        </w:rPr>
        <w:t>（服务器上的业务逻辑操作），</w:t>
      </w:r>
      <w:r w:rsidR="00B02847" w:rsidRPr="00360527">
        <w:rPr>
          <w:rFonts w:ascii="宋体" w:hAnsi="宋体" w:hint="eastAsia"/>
          <w:sz w:val="24"/>
        </w:rPr>
        <w:t>View</w:t>
      </w:r>
      <w:r w:rsidR="00B02847" w:rsidRPr="00360527">
        <w:rPr>
          <w:rFonts w:ascii="宋体" w:hAnsi="宋体"/>
          <w:sz w:val="24"/>
        </w:rPr>
        <w:t>(</w:t>
      </w:r>
      <w:r w:rsidR="00B02847" w:rsidRPr="00360527">
        <w:rPr>
          <w:rFonts w:ascii="宋体" w:hAnsi="宋体" w:hint="eastAsia"/>
          <w:sz w:val="24"/>
        </w:rPr>
        <w:t>页面</w:t>
      </w:r>
      <w:r w:rsidR="00B02847" w:rsidRPr="00360527">
        <w:rPr>
          <w:rFonts w:ascii="宋体" w:hAnsi="宋体"/>
          <w:sz w:val="24"/>
        </w:rPr>
        <w:t>)</w:t>
      </w:r>
      <w:r w:rsidR="00B02847" w:rsidRPr="00360527">
        <w:rPr>
          <w:rFonts w:ascii="宋体" w:hAnsi="宋体" w:hint="eastAsia"/>
          <w:sz w:val="24"/>
        </w:rPr>
        <w:t>，</w:t>
      </w:r>
      <w:r w:rsidR="00971311" w:rsidRPr="00360527">
        <w:rPr>
          <w:rFonts w:ascii="宋体" w:hAnsi="宋体" w:hint="eastAsia"/>
          <w:sz w:val="24"/>
        </w:rPr>
        <w:t>VM</w:t>
      </w:r>
      <w:r w:rsidR="00B02847" w:rsidRPr="00360527">
        <w:rPr>
          <w:rFonts w:ascii="宋体" w:hAnsi="宋体" w:hint="eastAsia"/>
          <w:sz w:val="24"/>
        </w:rPr>
        <w:t>（</w:t>
      </w:r>
      <w:r w:rsidR="00B02847" w:rsidRPr="00360527">
        <w:rPr>
          <w:rFonts w:ascii="宋体" w:hAnsi="宋体" w:hint="eastAsia"/>
          <w:sz w:val="24"/>
        </w:rPr>
        <w:t>View</w:t>
      </w:r>
      <w:r w:rsidR="00B02847" w:rsidRPr="00360527">
        <w:rPr>
          <w:rFonts w:ascii="宋体" w:hAnsi="宋体"/>
          <w:sz w:val="24"/>
        </w:rPr>
        <w:t>Model</w:t>
      </w:r>
      <w:r w:rsidR="00360527">
        <w:rPr>
          <w:rFonts w:ascii="宋体" w:hAnsi="宋体" w:hint="eastAsia"/>
          <w:sz w:val="24"/>
        </w:rPr>
        <w:t>）。</w:t>
      </w:r>
      <w:r w:rsidR="00AC5B91">
        <w:rPr>
          <w:rFonts w:ascii="宋体" w:hAnsi="宋体"/>
          <w:sz w:val="24"/>
        </w:rPr>
        <w:br/>
      </w:r>
    </w:p>
    <w:p w14:paraId="5260A914" w14:textId="11FD4DF9" w:rsidR="00AC5B91" w:rsidRPr="00360527" w:rsidRDefault="00AC5B91" w:rsidP="00AC5B91">
      <w:pPr>
        <w:pStyle w:val="2"/>
        <w:rPr>
          <w:ins w:id="1" w:author="dan Dan" w:date="2020-04-26T10:02:00Z"/>
          <w:rFonts w:hint="eastAsia"/>
        </w:rPr>
      </w:pPr>
      <w:bookmarkStart w:id="2" w:name="_GoBack"/>
      <w:bookmarkEnd w:id="2"/>
      <w:r>
        <w:lastRenderedPageBreak/>
        <w:t xml:space="preserve">2.3 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UI</w:t>
      </w:r>
    </w:p>
    <w:p w14:paraId="7C5E8FB7" w14:textId="6C9F221C" w:rsidR="00F919E9" w:rsidRDefault="00F919E9" w:rsidP="00F919E9">
      <w:pPr>
        <w:pStyle w:val="2"/>
        <w:rPr>
          <w:ins w:id="3" w:author="dan Dan" w:date="2020-04-26T10:15:00Z"/>
        </w:rPr>
      </w:pPr>
      <w:ins w:id="4" w:author="dan Dan" w:date="2020-04-26T10:02:00Z">
        <w:r>
          <w:rPr>
            <w:rFonts w:hint="eastAsia"/>
          </w:rPr>
          <w:t>2</w:t>
        </w:r>
        <w:r>
          <w:t xml:space="preserve">.4 </w:t>
        </w:r>
        <w:r>
          <w:rPr>
            <w:rFonts w:hint="eastAsia"/>
          </w:rPr>
          <w:t>Redis</w:t>
        </w:r>
      </w:ins>
    </w:p>
    <w:p w14:paraId="2FEC6C62" w14:textId="245C200B" w:rsidR="00BF1FF5" w:rsidRDefault="00BF1FF5" w:rsidP="00BF1FF5">
      <w:pPr>
        <w:pStyle w:val="2"/>
        <w:rPr>
          <w:ins w:id="5" w:author="dan Dan" w:date="2020-04-26T10:49:00Z"/>
        </w:rPr>
      </w:pPr>
      <w:ins w:id="6" w:author="dan Dan" w:date="2020-04-26T10:15:00Z">
        <w:r>
          <w:rPr>
            <w:rFonts w:hint="eastAsia"/>
          </w:rPr>
          <w:t>2</w:t>
        </w:r>
        <w:r>
          <w:t xml:space="preserve">.5 </w:t>
        </w:r>
        <w:r>
          <w:rPr>
            <w:rFonts w:hint="eastAsia"/>
          </w:rPr>
          <w:t>Token验证技术</w:t>
        </w:r>
      </w:ins>
    </w:p>
    <w:p w14:paraId="7D461425" w14:textId="1D23BE3D" w:rsidR="00B97378" w:rsidRPr="00B97378" w:rsidRDefault="00B97378">
      <w:pPr>
        <w:pStyle w:val="2"/>
      </w:pPr>
      <w:ins w:id="7" w:author="dan Dan" w:date="2020-04-26T10:49:00Z">
        <w:r>
          <w:rPr>
            <w:rFonts w:hint="eastAsia"/>
          </w:rPr>
          <w:t>2</w:t>
        </w:r>
        <w:r>
          <w:t xml:space="preserve">.6 </w:t>
        </w:r>
        <w:r>
          <w:rPr>
            <w:rFonts w:hint="eastAsia"/>
          </w:rPr>
          <w:t>axios</w:t>
        </w:r>
      </w:ins>
    </w:p>
    <w:p w14:paraId="704F4EDC" w14:textId="77777777" w:rsidR="000B2180" w:rsidRDefault="00C324D5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系统需求分析 </w:t>
      </w:r>
    </w:p>
    <w:p w14:paraId="2D914FA0" w14:textId="77777777" w:rsidR="000B2180" w:rsidRDefault="00C324D5">
      <w:pPr>
        <w:pStyle w:val="2"/>
      </w:pPr>
      <w:r>
        <w:t xml:space="preserve">3.1 </w:t>
      </w:r>
      <w:r>
        <w:rPr>
          <w:rFonts w:hint="eastAsia"/>
        </w:rPr>
        <w:t>用户需求</w:t>
      </w:r>
    </w:p>
    <w:p w14:paraId="3AA870C9" w14:textId="77777777" w:rsidR="000B2180" w:rsidRDefault="00C324D5">
      <w:pPr>
        <w:pStyle w:val="2"/>
      </w:pPr>
      <w:r>
        <w:t xml:space="preserve">3.2 </w:t>
      </w:r>
      <w:r>
        <w:rPr>
          <w:rFonts w:hint="eastAsia"/>
        </w:rPr>
        <w:t>功能说明</w:t>
      </w:r>
    </w:p>
    <w:p w14:paraId="6AFBA9AE" w14:textId="77777777" w:rsidR="000B2180" w:rsidRDefault="00C324D5">
      <w:pPr>
        <w:pStyle w:val="3"/>
      </w:pPr>
      <w:r>
        <w:t xml:space="preserve">3.2.1 </w:t>
      </w:r>
      <w:r>
        <w:rPr>
          <w:rFonts w:hint="eastAsia"/>
        </w:rPr>
        <w:t>系统用例图</w:t>
      </w:r>
    </w:p>
    <w:p w14:paraId="53A9702C" w14:textId="77777777" w:rsidR="000B2180" w:rsidRDefault="00C324D5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功能清单</w:t>
      </w:r>
    </w:p>
    <w:p w14:paraId="26411A7B" w14:textId="77777777" w:rsidR="000B2180" w:rsidRDefault="00C324D5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开发运行环境</w:t>
      </w:r>
    </w:p>
    <w:p w14:paraId="2AA1BA00" w14:textId="73089068" w:rsidR="000B2180" w:rsidRDefault="00C324D5">
      <w:pPr>
        <w:pStyle w:val="3"/>
      </w:pP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硬件开发环境</w:t>
      </w:r>
    </w:p>
    <w:p w14:paraId="19695942" w14:textId="2A98E469" w:rsidR="000B2180" w:rsidRDefault="00C324D5">
      <w:pPr>
        <w:pStyle w:val="3"/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软件开发环境</w:t>
      </w:r>
    </w:p>
    <w:p w14:paraId="799208D9" w14:textId="77777777" w:rsidR="000B2180" w:rsidRDefault="00C324D5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系统架构设计</w:t>
      </w:r>
    </w:p>
    <w:p w14:paraId="726A5ECC" w14:textId="77777777" w:rsidR="000B2180" w:rsidRDefault="00C324D5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设计模型</w:t>
      </w:r>
    </w:p>
    <w:p w14:paraId="75C39C96" w14:textId="77777777" w:rsidR="000B2180" w:rsidRDefault="00C324D5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系统功能结构图</w:t>
      </w:r>
    </w:p>
    <w:p w14:paraId="6C5B16A8" w14:textId="77777777" w:rsidR="000B2180" w:rsidRDefault="00C324D5">
      <w:pPr>
        <w:pStyle w:val="2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数据库设计</w:t>
      </w:r>
    </w:p>
    <w:p w14:paraId="7D812815" w14:textId="77777777" w:rsidR="000B2180" w:rsidRDefault="00C324D5">
      <w:pPr>
        <w:pStyle w:val="3"/>
      </w:pPr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逻辑设计</w:t>
      </w:r>
    </w:p>
    <w:p w14:paraId="5EEBB3F9" w14:textId="77777777" w:rsidR="000B2180" w:rsidRDefault="00C324D5">
      <w:pPr>
        <w:pStyle w:val="3"/>
      </w:pPr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数据库表结构设计</w:t>
      </w:r>
    </w:p>
    <w:p w14:paraId="13644B86" w14:textId="77777777" w:rsidR="000B2180" w:rsidRDefault="00C324D5">
      <w:pPr>
        <w:pStyle w:val="3"/>
      </w:pPr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表关联关系</w:t>
      </w:r>
    </w:p>
    <w:p w14:paraId="09B21505" w14:textId="77777777" w:rsidR="000B2180" w:rsidRDefault="00C324D5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系统详细设计及实现</w:t>
      </w:r>
    </w:p>
    <w:p w14:paraId="0FDD2348" w14:textId="003454AD" w:rsidR="000B2180" w:rsidRDefault="00C324D5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页面</w:t>
      </w:r>
      <w:r w:rsidR="00FA060A">
        <w:rPr>
          <w:rFonts w:hint="eastAsia"/>
        </w:rPr>
        <w:t>跳转</w:t>
      </w:r>
    </w:p>
    <w:p w14:paraId="319F390E" w14:textId="77777777" w:rsidR="000B2180" w:rsidRDefault="00C324D5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关键业务流程</w:t>
      </w:r>
    </w:p>
    <w:p w14:paraId="445C94E5" w14:textId="4D5CB8DE" w:rsidR="000B2180" w:rsidRDefault="00C324D5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登录</w:t>
      </w:r>
      <w:r w:rsidR="002C73B8">
        <w:rPr>
          <w:rFonts w:hint="eastAsia"/>
        </w:rPr>
        <w:t>注册</w:t>
      </w:r>
      <w:r>
        <w:rPr>
          <w:rFonts w:hint="eastAsia"/>
        </w:rPr>
        <w:t>模块设计</w:t>
      </w:r>
    </w:p>
    <w:p w14:paraId="2EC8E19F" w14:textId="77777777" w:rsidR="000B2180" w:rsidRDefault="00C324D5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店铺模块设计</w:t>
      </w:r>
    </w:p>
    <w:p w14:paraId="6B844EBA" w14:textId="77777777" w:rsidR="000B2180" w:rsidRDefault="00C324D5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商品模块设计</w:t>
      </w:r>
    </w:p>
    <w:p w14:paraId="4DCD17BA" w14:textId="77777777" w:rsidR="000B2180" w:rsidRDefault="00C324D5">
      <w:pPr>
        <w:pStyle w:val="2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库存模块设计</w:t>
      </w:r>
    </w:p>
    <w:p w14:paraId="5014129C" w14:textId="77777777" w:rsidR="000B2180" w:rsidRDefault="00C324D5">
      <w:pPr>
        <w:pStyle w:val="2"/>
      </w:pPr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经营模块设计</w:t>
      </w:r>
    </w:p>
    <w:p w14:paraId="2D1AD4EC" w14:textId="77777777" w:rsidR="000B2180" w:rsidRDefault="00C324D5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总结与展望</w:t>
      </w:r>
    </w:p>
    <w:p w14:paraId="79672AF0" w14:textId="77777777" w:rsidR="000B2180" w:rsidRDefault="00C324D5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总结</w:t>
      </w:r>
    </w:p>
    <w:p w14:paraId="05E724CA" w14:textId="77777777" w:rsidR="000B2180" w:rsidRDefault="00C324D5">
      <w:pPr>
        <w:pStyle w:val="2"/>
      </w:pPr>
      <w:r>
        <w:t xml:space="preserve">6.2 </w:t>
      </w:r>
      <w:r>
        <w:rPr>
          <w:rFonts w:hint="eastAsia"/>
        </w:rPr>
        <w:t>展望</w:t>
      </w:r>
      <w:r>
        <w:t xml:space="preserve"> </w:t>
      </w:r>
    </w:p>
    <w:p w14:paraId="0F7B0691" w14:textId="77777777" w:rsidR="000B2180" w:rsidRDefault="00FB5783" w:rsidP="00F919E9">
      <w:pPr>
        <w:pStyle w:val="aa"/>
        <w:rPr>
          <w:sz w:val="21"/>
        </w:rPr>
      </w:pPr>
      <w:hyperlink w:anchor="_Toc38731410" w:history="1">
        <w:r w:rsidR="00C324D5">
          <w:rPr>
            <w:rStyle w:val="a4"/>
            <w:u w:val="none"/>
          </w:rPr>
          <w:t>参考文献</w:t>
        </w:r>
      </w:hyperlink>
    </w:p>
    <w:p w14:paraId="7DB7B074" w14:textId="77777777" w:rsidR="000B2180" w:rsidRDefault="00C324D5">
      <w:pPr>
        <w:pStyle w:val="aa"/>
        <w:pPrChange w:id="8" w:author="dan Dan" w:date="2020-04-26T10:00:00Z">
          <w:pPr/>
        </w:pPrChange>
      </w:pPr>
      <w:r>
        <w:fldChar w:fldCharType="begin"/>
      </w:r>
      <w:r>
        <w:instrText xml:space="preserve"> HYPERLINK \l "_Toc38731411" </w:instrText>
      </w:r>
      <w:r>
        <w:fldChar w:fldCharType="separate"/>
      </w:r>
      <w:r>
        <w:rPr>
          <w:rStyle w:val="a4"/>
        </w:rPr>
        <w:t>致谢</w:t>
      </w:r>
      <w:r>
        <w:tab/>
      </w:r>
      <w:r>
        <w:fldChar w:fldCharType="end"/>
      </w:r>
    </w:p>
    <w:sectPr w:rsidR="000B218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C3D0C" w14:textId="77777777" w:rsidR="00FB5783" w:rsidRDefault="00FB5783" w:rsidP="00B81D5F">
      <w:r>
        <w:separator/>
      </w:r>
    </w:p>
  </w:endnote>
  <w:endnote w:type="continuationSeparator" w:id="0">
    <w:p w14:paraId="45B24EE8" w14:textId="77777777" w:rsidR="00FB5783" w:rsidRDefault="00FB5783" w:rsidP="00B8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717802"/>
      <w:docPartObj>
        <w:docPartGallery w:val="Page Numbers (Bottom of Page)"/>
        <w:docPartUnique/>
      </w:docPartObj>
    </w:sdtPr>
    <w:sdtEndPr/>
    <w:sdtContent>
      <w:p w14:paraId="0B5050E0" w14:textId="35D14544" w:rsidR="00B81D5F" w:rsidRDefault="00B81D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92D418" w14:textId="77777777" w:rsidR="00B81D5F" w:rsidRDefault="00B81D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67CE7" w14:textId="77777777" w:rsidR="00FB5783" w:rsidRDefault="00FB5783" w:rsidP="00B81D5F">
      <w:r>
        <w:separator/>
      </w:r>
    </w:p>
  </w:footnote>
  <w:footnote w:type="continuationSeparator" w:id="0">
    <w:p w14:paraId="5AEEA371" w14:textId="77777777" w:rsidR="00FB5783" w:rsidRDefault="00FB5783" w:rsidP="00B81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08BB" w14:textId="37A05E44" w:rsidR="00B81D5F" w:rsidRPr="007941F3" w:rsidRDefault="00B81D5F" w:rsidP="00B81D5F">
    <w:pPr>
      <w:pStyle w:val="ac"/>
      <w:rPr>
        <w:b/>
        <w:bCs/>
      </w:rPr>
    </w:pPr>
    <w:r w:rsidRPr="007941F3">
      <w:rPr>
        <w:rFonts w:hint="eastAsia"/>
        <w:b/>
        <w:bCs/>
      </w:rPr>
      <w:t>武汉科技大学本科毕业论文</w:t>
    </w:r>
  </w:p>
  <w:p w14:paraId="102D085E" w14:textId="77777777" w:rsidR="00B81D5F" w:rsidRDefault="00B81D5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0DEF"/>
    <w:multiLevelType w:val="hybridMultilevel"/>
    <w:tmpl w:val="71A433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A3C1F28"/>
    <w:multiLevelType w:val="multilevel"/>
    <w:tmpl w:val="4A3C1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xhan">
    <w15:presenceInfo w15:providerId="None" w15:userId="lxhan"/>
  </w15:person>
  <w15:person w15:author="dan Dan">
    <w15:presenceInfo w15:providerId="Windows Live" w15:userId="fd27033ccb503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75"/>
    <w:rsid w:val="00023251"/>
    <w:rsid w:val="00055E1D"/>
    <w:rsid w:val="000709F4"/>
    <w:rsid w:val="00081DFC"/>
    <w:rsid w:val="000B2180"/>
    <w:rsid w:val="000F1175"/>
    <w:rsid w:val="00146B98"/>
    <w:rsid w:val="00164416"/>
    <w:rsid w:val="00270EC4"/>
    <w:rsid w:val="002C73B8"/>
    <w:rsid w:val="00360527"/>
    <w:rsid w:val="003A2217"/>
    <w:rsid w:val="003C652B"/>
    <w:rsid w:val="00444B7B"/>
    <w:rsid w:val="004465A4"/>
    <w:rsid w:val="004961FC"/>
    <w:rsid w:val="004C20B8"/>
    <w:rsid w:val="005145F6"/>
    <w:rsid w:val="00544E1F"/>
    <w:rsid w:val="005E67A6"/>
    <w:rsid w:val="006336A6"/>
    <w:rsid w:val="0067110A"/>
    <w:rsid w:val="00696879"/>
    <w:rsid w:val="006C35DD"/>
    <w:rsid w:val="006C76DD"/>
    <w:rsid w:val="006D145F"/>
    <w:rsid w:val="006D1A74"/>
    <w:rsid w:val="007941F3"/>
    <w:rsid w:val="00860EAA"/>
    <w:rsid w:val="008964AE"/>
    <w:rsid w:val="008D2772"/>
    <w:rsid w:val="00917512"/>
    <w:rsid w:val="009274BE"/>
    <w:rsid w:val="00971311"/>
    <w:rsid w:val="009F43E0"/>
    <w:rsid w:val="00A20917"/>
    <w:rsid w:val="00A44472"/>
    <w:rsid w:val="00A53097"/>
    <w:rsid w:val="00AC5B91"/>
    <w:rsid w:val="00B02847"/>
    <w:rsid w:val="00B81D5F"/>
    <w:rsid w:val="00B97378"/>
    <w:rsid w:val="00BF1FF5"/>
    <w:rsid w:val="00C135C6"/>
    <w:rsid w:val="00C251E8"/>
    <w:rsid w:val="00C2571D"/>
    <w:rsid w:val="00C324D5"/>
    <w:rsid w:val="00C33FB1"/>
    <w:rsid w:val="00C72507"/>
    <w:rsid w:val="00D15001"/>
    <w:rsid w:val="00D86ED1"/>
    <w:rsid w:val="00DC2E5A"/>
    <w:rsid w:val="00E75C26"/>
    <w:rsid w:val="00E8533C"/>
    <w:rsid w:val="00E943C1"/>
    <w:rsid w:val="00F46765"/>
    <w:rsid w:val="00F5150A"/>
    <w:rsid w:val="00F919E9"/>
    <w:rsid w:val="00FA060A"/>
    <w:rsid w:val="00FB5783"/>
    <w:rsid w:val="145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872F"/>
  <w15:docId w15:val="{80EEA745-4457-48BE-91D1-095FDFB7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F919E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919E9"/>
    <w:rPr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919E9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F919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919E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496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4961FC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B81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81D5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81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81D5F"/>
    <w:rPr>
      <w:kern w:val="2"/>
      <w:sz w:val="18"/>
      <w:szCs w:val="18"/>
    </w:rPr>
  </w:style>
  <w:style w:type="character" w:styleId="af0">
    <w:name w:val="Strong"/>
    <w:basedOn w:val="a0"/>
    <w:uiPriority w:val="22"/>
    <w:qFormat/>
    <w:rsid w:val="00070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461DA-6562-4EA9-92CF-ED03C368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Dan</dc:creator>
  <cp:lastModifiedBy>dan Dan</cp:lastModifiedBy>
  <cp:revision>95</cp:revision>
  <dcterms:created xsi:type="dcterms:W3CDTF">2020-04-25T12:29:00Z</dcterms:created>
  <dcterms:modified xsi:type="dcterms:W3CDTF">2020-04-29T08:17:00Z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